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‘Synthesis</w:t>
      </w:r>
      <w:r w:rsidDel="00000000" w:rsidR="00000000" w:rsidRPr="00000000">
        <w:rPr>
          <w:b w:val="1"/>
          <w:sz w:val="30"/>
          <w:szCs w:val="30"/>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Characterization and investigation of some </w:t>
      </w:r>
      <w:r w:rsidDel="00000000" w:rsidR="00000000" w:rsidRPr="00000000">
        <w:rPr>
          <w:b w:val="1"/>
          <w:sz w:val="30"/>
          <w:szCs w:val="30"/>
          <w:rtl w:val="0"/>
        </w:rPr>
        <w:t xml:space="preserve">M</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ixed</w:t>
      </w:r>
      <w:r w:rsidDel="00000000" w:rsidR="00000000" w:rsidRPr="00000000">
        <w:rPr>
          <w:b w:val="1"/>
          <w:sz w:val="30"/>
          <w:szCs w:val="30"/>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Metal Oxide and their Bio-Medical Applications’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synopsis submitted to </w:t>
      </w:r>
    </w:p>
    <w:p w:rsidR="00000000" w:rsidDel="00000000" w:rsidP="00000000" w:rsidRDefault="00000000" w:rsidRPr="00000000" w14:paraId="00000006">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2921635</wp:posOffset>
            </wp:positionH>
            <wp:positionV relativeFrom="paragraph">
              <wp:posOffset>154940</wp:posOffset>
            </wp:positionV>
            <wp:extent cx="466090" cy="670560"/>
            <wp:effectExtent b="0" l="0" r="0" t="0"/>
            <wp:wrapNone/>
            <wp:docPr id="10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090" cy="67056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Punyashlok Ahilyadevi Holkar Solapur University, Solapur</w:t>
      </w:r>
    </w:p>
    <w:p w:rsidR="00000000" w:rsidDel="00000000" w:rsidP="00000000" w:rsidRDefault="00000000" w:rsidRPr="00000000" w14:paraId="0000000A">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For the Degree of Philosophy</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Chemistry</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Under the faculty of Science</w:t>
      </w:r>
    </w:p>
    <w:p w:rsidR="00000000" w:rsidDel="00000000" w:rsidP="00000000" w:rsidRDefault="00000000" w:rsidRPr="00000000" w14:paraId="00000010">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By</w:t>
      </w:r>
    </w:p>
    <w:p w:rsidR="00000000" w:rsidDel="00000000" w:rsidP="00000000" w:rsidRDefault="00000000" w:rsidRPr="00000000" w14:paraId="00000011">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Mrs. Swati Dnyaneshwar Wakade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M.Sc.</w:t>
      </w:r>
    </w:p>
    <w:p w:rsidR="00000000" w:rsidDel="00000000" w:rsidP="00000000" w:rsidRDefault="00000000" w:rsidRPr="00000000" w14:paraId="00000013">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Under the Guidance of</w:t>
      </w:r>
    </w:p>
    <w:p w:rsidR="00000000" w:rsidDel="00000000" w:rsidP="00000000" w:rsidRDefault="00000000" w:rsidRPr="00000000" w14:paraId="00000014">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Dr. Vijay Tippanna Vader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M.Sc., Ph.D, SET, D.MCJ</w:t>
      </w:r>
    </w:p>
    <w:p w:rsidR="00000000" w:rsidDel="00000000" w:rsidP="00000000" w:rsidRDefault="00000000" w:rsidRPr="00000000" w14:paraId="00000016">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sz w:val="26"/>
          <w:szCs w:val="26"/>
        </w:rPr>
      </w:pPr>
      <w:r w:rsidDel="00000000" w:rsidR="00000000" w:rsidRPr="00000000">
        <w:rPr>
          <w:sz w:val="26"/>
          <w:szCs w:val="26"/>
          <w:rtl w:val="0"/>
        </w:rPr>
        <w:t xml:space="preserve">Associate Professor</w:t>
      </w:r>
    </w:p>
    <w:p w:rsidR="00000000" w:rsidDel="00000000" w:rsidP="00000000" w:rsidRDefault="00000000" w:rsidRPr="00000000" w14:paraId="00000017">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Department of Chemistry,</w:t>
      </w:r>
    </w:p>
    <w:p w:rsidR="00000000" w:rsidDel="00000000" w:rsidP="00000000" w:rsidRDefault="00000000" w:rsidRPr="00000000" w14:paraId="00000018">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Walchand College of Arts and Science, Solapur-413 006 (M.S.)</w:t>
      </w:r>
    </w:p>
    <w:p w:rsidR="00000000" w:rsidDel="00000000" w:rsidP="00000000" w:rsidRDefault="00000000" w:rsidRPr="00000000" w14:paraId="00000019">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Punyashlok Ahilyadevi Holkar Solapur University, Solapur</w:t>
      </w:r>
    </w:p>
    <w:p w:rsidR="00000000" w:rsidDel="00000000" w:rsidP="00000000" w:rsidRDefault="00000000" w:rsidRPr="00000000" w14:paraId="0000001A">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color="000000" w:space="1" w:sz="24" w:val="single"/>
          <w:left w:color="000000" w:space="4" w:sz="24" w:val="single"/>
          <w:bottom w:color="000000" w:space="31" w:sz="24" w:val="single"/>
          <w:right w:color="000000" w:space="4" w:sz="24" w:val="single"/>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February-2022</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Name of research student : </w:t>
        <w:tab/>
        <w:t xml:space="preserve">Mrs. Swati Dnyaneshwar Wakade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Qualification: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M.Sc.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80"/>
          <w:tab w:val="left" w:pos="3819"/>
        </w:tabs>
        <w:spacing w:after="0" w:before="0" w:line="360" w:lineRule="auto"/>
        <w:ind w:left="720" w:right="0" w:hanging="45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Address: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Walchand College of Arts,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80"/>
          <w:tab w:val="left" w:pos="3819"/>
        </w:tabs>
        <w:spacing w:after="0" w:before="0" w:line="360" w:lineRule="auto"/>
        <w:ind w:left="720" w:right="0" w:hanging="45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Science,Solapur 413003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80"/>
          <w:tab w:val="left" w:pos="3819"/>
        </w:tabs>
        <w:spacing w:after="0" w:before="0" w:line="360" w:lineRule="auto"/>
        <w:ind w:left="720" w:right="0" w:hanging="45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Name of the research guide: </w:t>
        <w:tab/>
        <w:t xml:space="preserve">Dr. Vijay Tippanna Vader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ab/>
        <w:tab/>
        <w:tab/>
        <w:tab/>
        <w:t xml:space="preserve">Qualification: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M.Sc., Ph.D, SET, D.MCJ</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6"/>
          <w:szCs w:val="26"/>
        </w:rPr>
      </w:pPr>
      <w:r w:rsidDel="00000000" w:rsidR="00000000" w:rsidRPr="00000000">
        <w:rPr>
          <w:sz w:val="26"/>
          <w:szCs w:val="26"/>
          <w:rtl w:val="0"/>
        </w:rPr>
        <w:t xml:space="preserve">                                                                                Associate Professor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ab/>
        <w:tab/>
        <w:tab/>
        <w:tab/>
        <w:t xml:space="preserve">Address: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Department of Chemistry,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Walchand College of Arts and Science,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3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Solapur-413 006 (M.S.)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9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Title of the proposed Research Work:</w:t>
      </w:r>
      <w:r w:rsidDel="00000000" w:rsidR="00000000" w:rsidRPr="00000000">
        <w:rPr>
          <w:rtl w:val="0"/>
        </w:rPr>
      </w:r>
    </w:p>
    <w:sdt>
      <w:sdtPr>
        <w:tag w:val="goog_rdk_2"/>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ns w:author="Swati Wakade" w:id="0" w:date="2022-03-16T14:52:39Z"/>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
            </w:sdtPr>
            <w:sdtContent>
              <w:ins w:author="Swati Wakade" w:id="0" w:date="2022-03-16T14:52:39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‘Synthesis, characterization and investigation of some mixed metal oxides and their </w:t>
                </w:r>
                <w:r w:rsidDel="00000000" w:rsidR="00000000" w:rsidRPr="00000000">
                  <w:rPr>
                    <w:sz w:val="26"/>
                    <w:szCs w:val="26"/>
                    <w:rtl w:val="0"/>
                  </w:rPr>
                  <w:t xml:space="preserve">biomedical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applications’</w:t>
                </w:r>
              </w:ins>
            </w:sdtContent>
          </w:sdt>
        </w:p>
      </w:sdtContent>
    </w:sdt>
    <w:sdt>
      <w:sdtPr>
        <w:tag w:val="goog_rdk_4"/>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6"/>
              <w:szCs w:val="26"/>
              <w:rPrChange w:author="Swati Wakade" w:id="1" w:date="2022-03-16T14:52:39Z">
                <w:rPr>
                  <w:rFonts w:ascii="Times New Roman" w:cs="Times New Roman" w:eastAsia="Times New Roman" w:hAnsi="Times New Roman"/>
                  <w:b w:val="0"/>
                  <w:i w:val="0"/>
                  <w:smallCaps w:val="0"/>
                  <w:strike w:val="0"/>
                  <w:color w:val="000000"/>
                  <w:sz w:val="26"/>
                  <w:szCs w:val="26"/>
                  <w:u w:val="none"/>
                  <w:shd w:fill="auto" w:val="clear"/>
                  <w:vertAlign w:val="baseline"/>
                </w:rPr>
              </w:rPrChange>
            </w:rPr>
          </w:pPr>
          <w:sdt>
            <w:sdtPr>
              <w:tag w:val="goog_rdk_3"/>
            </w:sdtPr>
            <w:sdtContent>
              <w:r w:rsidDel="00000000" w:rsidR="00000000" w:rsidRPr="00000000">
                <w:rPr>
                  <w:rtl w:val="0"/>
                </w:rPr>
              </w:r>
            </w:sdtContent>
          </w:sdt>
        </w:p>
      </w:sdtContent>
    </w:sdt>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9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Metal oxides have been used for various applications </w:t>
      </w:r>
      <w:r w:rsidDel="00000000" w:rsidR="00000000" w:rsidRPr="00000000">
        <w:rPr>
          <w:sz w:val="26"/>
          <w:szCs w:val="26"/>
          <w:rtl w:val="0"/>
        </w:rPr>
        <w:t xml:space="preserve">as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hey have remarkable properties like catalytic, electro-optic,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electromechanical, ferroelectric, and wave density charging behavior. Due to their distinctive physicochemical properties, a good deal of research has also been directed toward utilizing metal oxide materials in biomedical applications.</w:t>
      </w:r>
      <w:r w:rsidDel="00000000" w:rsidR="00000000" w:rsidRPr="00000000">
        <w:rPr>
          <w:rtl w:val="0"/>
        </w:rPr>
        <w:t xml:space="preserve">Some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 oxides can interact with the surfaces of a carrier to develop oxides’ monolayer structures for drug delivery. Magnetic metal oxide nanoparticles (NPs) are of great interest in medical research because they can be manipulated with an external magnetic field.</w:t>
      </w:r>
      <w:r w:rsidDel="00000000" w:rsidR="00000000" w:rsidRPr="00000000">
        <w:rPr>
          <w:rtl w:val="0"/>
        </w:rPr>
        <w:t xml:space="preserve">Some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 oxide NPs can kill cancer cells at low dose and remain nontoxic to normal cells . Recent discoveries have opened a new boundary for biomedical applications of metal oxide NPs in retinopathy, biological sensors, and cancer treatment. [1-5]</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 oxides at nanoscale play a vital role </w:t>
      </w:r>
      <w:r w:rsidDel="00000000" w:rsidR="00000000" w:rsidRPr="00000000">
        <w:rPr>
          <w:rtl w:val="0"/>
        </w:rPr>
        <w:t xml:space="preserve">in the biomedical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ZnO NPs, has excellent ultraviolet (UV)-absorbing properties and transparency for visible light, making these NPs excellent sunscreen agents. Other properties, such as their antibacterial and anticancer activities, have also been explored, which result from their ability to induce the generation of ROS.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like Zinc oxide various other oxides can be implemented in biomedical </w:t>
      </w:r>
      <w:r w:rsidDel="00000000" w:rsidR="00000000" w:rsidRPr="00000000">
        <w:rPr>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Titanium oxide, Iron oxide, etc. [7,8]</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9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Research Work: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present </w:t>
      </w:r>
      <w:r w:rsidDel="00000000" w:rsidR="00000000" w:rsidRPr="00000000">
        <w:rPr>
          <w:sz w:val="26"/>
          <w:szCs w:val="26"/>
          <w:rtl w:val="0"/>
        </w:rPr>
        <w:t xml:space="preserve">work is designed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synthesize some mixe</w:t>
      </w:r>
      <w:r w:rsidDel="00000000" w:rsidR="00000000" w:rsidRPr="00000000">
        <w:rPr>
          <w:sz w:val="26"/>
          <w:szCs w:val="26"/>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metal oxides by some novel routes such as  sol-gel,</w:t>
      </w:r>
      <w:r w:rsidDel="00000000" w:rsidR="00000000" w:rsidRPr="00000000">
        <w:rPr>
          <w:sz w:val="26"/>
          <w:szCs w:val="26"/>
          <w:rtl w:val="0"/>
        </w:rPr>
        <w:t xml:space="preserve">auto-combustion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wet chemical synthesis, precipitation  and </w:t>
      </w:r>
      <w:r w:rsidDel="00000000" w:rsidR="00000000" w:rsidRPr="00000000">
        <w:rPr>
          <w:sz w:val="26"/>
          <w:szCs w:val="26"/>
          <w:rtl w:val="0"/>
        </w:rPr>
        <w:t xml:space="preserve">microwave assisted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method. Characterization of synthesized compounds will be carried out by modern analytical techniques such as XRD, particle size analysis, pore volumes, BET surface area, thermogravimetric analysis (TGA), differential thermal analysis (DTA), FT-IR spectroscopy, SEM (scanning electron microscope), TEM (transmission electron microscope), XPS (X-ray fluorescence spectroscopy),</w:t>
      </w:r>
      <w:r w:rsidDel="00000000" w:rsidR="00000000" w:rsidRPr="00000000">
        <w:rPr>
          <w:sz w:val="26"/>
          <w:szCs w:val="26"/>
          <w:rtl w:val="0"/>
        </w:rPr>
        <w:t xml:space="preserve">Photoluminescence, UV.DRS, diffused reflectance spectroscopy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Mössbauer spectroscopy to investigate their properties.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Choice of the topic and Significance of the Research Work:</w:t>
      </w:r>
    </w:p>
    <w:p w:rsidR="00000000" w:rsidDel="00000000" w:rsidP="00000000" w:rsidRDefault="00000000" w:rsidRPr="00000000" w14:paraId="00000035">
      <w:pPr>
        <w:tabs>
          <w:tab w:val="left" w:pos="720"/>
          <w:tab w:val="left" w:pos="1080"/>
        </w:tabs>
        <w:rPr/>
      </w:pPr>
      <w:r w:rsidDel="00000000" w:rsidR="00000000" w:rsidRPr="00000000">
        <w:rPr>
          <w:sz w:val="26"/>
          <w:szCs w:val="26"/>
          <w:rtl w:val="0"/>
        </w:rPr>
        <w:t xml:space="preserve">         </w:t>
        <w:tab/>
      </w:r>
      <w:r w:rsidDel="00000000" w:rsidR="00000000" w:rsidRPr="00000000">
        <w:rPr>
          <w:rtl w:val="0"/>
        </w:rPr>
        <w:t xml:space="preserve"> The development of new nanomaterials with high biomedical performance and low toxicity is essential to obtain more efficient therapy and precise diagnostic tools and devices. Scientists often face issues of balancing between positive therapeutic effects of metal oxide nanoparticles and their toxic side effects. In this review, considering metal oxide nanoparticles as important technological and biomedical materials, it provides a comprehensive review of research on metal oxide nanoparticles, their nanoscale physicochemical properties, defining specific applications in the various fields of nanomedicine.</w:t>
      </w:r>
    </w:p>
    <w:p w:rsidR="00000000" w:rsidDel="00000000" w:rsidP="00000000" w:rsidRDefault="00000000" w:rsidRPr="00000000" w14:paraId="00000036">
      <w:pPr>
        <w:tabs>
          <w:tab w:val="left" w:pos="720"/>
          <w:tab w:val="left" w:pos="1080"/>
        </w:tabs>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Brief Review of Literature: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past few decades, nanotechnology has emerged as a promising technique for various biomedical applications. Among the nanomaterials currently available, metal NPs have been explored as standalone biomedical agents as well as novel carriers for the delivery of therapeutic agents for a variety of </w:t>
      </w:r>
      <w:r w:rsidDel="00000000" w:rsidR="00000000" w:rsidRPr="00000000">
        <w:rPr>
          <w:rtl w:val="0"/>
        </w:rPr>
        <w:t xml:space="preserve">disorders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 Food and Drug Administration (FDA) has recognized bulk ZnO as a generally recognized as safe (GRAS) substance, and ZnO NPs larger than 100 nm are considered to be relatively biocompatible, which supports their use for drug delivery.[</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Kumar et al. [6] synthesized ZnO NPs of 64 nm using the precipitation method by the reaction of zinc sulfate and sodium hydroxide in a molar ratio of 1:2. The NPs obtained were very pure, as revealed by X-ray diffraction analysis.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pPr>
      <w:r w:rsidDel="00000000" w:rsidR="00000000" w:rsidRPr="00000000">
        <w:rPr>
          <w:rtl w:val="0"/>
        </w:rPr>
        <w:t xml:space="preserve">N. Sanpo .et al had develop novel multifunctional magnetic iron-based nanoparticles that also exhibit antibacterial properties to fulfill the requirements of a drug delivery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pPr>
      <w:r w:rsidDel="00000000" w:rsidR="00000000" w:rsidRPr="00000000">
        <w:rPr>
          <w:rtl w:val="0"/>
        </w:rPr>
        <w:t xml:space="preserve">system so that the antibiotic concentration could be minimized.For this purpose, we have synthesized transition metal-substituted cobalt ferrite nanoparticles (Co0.5X0.5Fe2O4 with X = Cu, Zn, Mn and Ni) by the sol–gel process using citric acid (CA) as the chelating agent.[4]</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Hayat et al. [7] synthesized 25-nm ZnO NPs using a modified sol–gel method and successfully utilized them for the photocatalytic oxidation of phenol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the use of metal oxides has </w:t>
      </w:r>
      <w:r w:rsidDel="00000000" w:rsidR="00000000" w:rsidRPr="00000000">
        <w:rPr>
          <w:rtl w:val="0"/>
        </w:rPr>
        <w:t xml:space="preserve">reached 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internationally recognized standard. For example, zirconium dioxide (zirconia, ZrO2) biomaterials must be prepared in accordance with the international standard of reference ISO 13356 (zirconia). These international standards specify the requirements and corresponding test methods for biocompatible metal oxide materials for medical uses.</w:t>
      </w:r>
      <w:r w:rsidDel="00000000" w:rsidR="00000000" w:rsidRPr="00000000">
        <w:rPr>
          <w:rtl w:val="0"/>
        </w:rPr>
      </w:r>
    </w:p>
    <w:p w:rsidR="00000000" w:rsidDel="00000000" w:rsidP="00000000" w:rsidRDefault="00000000" w:rsidRPr="00000000" w14:paraId="00000041">
      <w:pPr>
        <w:tabs>
          <w:tab w:val="left" w:pos="720"/>
          <w:tab w:val="left" w:pos="1080"/>
        </w:tabs>
        <w:ind w:left="662" w:firstLine="88.99999999999991"/>
        <w:rPr>
          <w:sz w:val="26"/>
          <w:szCs w:val="26"/>
        </w:rPr>
      </w:pPr>
      <w:r w:rsidDel="00000000" w:rsidR="00000000" w:rsidRPr="00000000">
        <w:rPr>
          <w:sz w:val="26"/>
          <w:szCs w:val="26"/>
          <w:rtl w:val="0"/>
        </w:rPr>
        <w:t xml:space="preserve">         </w:t>
        <w:tab/>
        <w:tab/>
        <w:t xml:space="preserve">Our preliminary investigation using mixed-metal oxides containing transition metals for oxidation reactions indicated that structural properties of mixed metal oxides show a good correlation with catalytic performance [6,7]. Many researchers have successfully synthesized the fine particles. A modern trend in the research of nanosized particles in various branches of science allows one to assert that in the 21</w:t>
      </w:r>
      <w:r w:rsidDel="00000000" w:rsidR="00000000" w:rsidRPr="00000000">
        <w:rPr>
          <w:sz w:val="26"/>
          <w:szCs w:val="26"/>
          <w:vertAlign w:val="superscript"/>
          <w:rtl w:val="0"/>
        </w:rPr>
        <w:t xml:space="preserve">st</w:t>
      </w:r>
      <w:r w:rsidDel="00000000" w:rsidR="00000000" w:rsidRPr="00000000">
        <w:rPr>
          <w:sz w:val="26"/>
          <w:szCs w:val="26"/>
          <w:rtl w:val="0"/>
        </w:rPr>
        <w:t xml:space="preserve"> century both science and technology will deal with nanosized objects. The most fundamental problem of modern chemistry is to reveal the peculiarities of the effect of the particle size on its physicochemical properties and reactivity. </w:t>
      </w:r>
    </w:p>
    <w:p w:rsidR="00000000" w:rsidDel="00000000" w:rsidP="00000000" w:rsidRDefault="00000000" w:rsidRPr="00000000" w14:paraId="00000042">
      <w:pPr>
        <w:tabs>
          <w:tab w:val="left" w:pos="720"/>
          <w:tab w:val="left" w:pos="1080"/>
        </w:tabs>
        <w:ind w:left="662" w:firstLine="88.99999999999991"/>
        <w:rPr>
          <w:sz w:val="26"/>
          <w:szCs w:val="26"/>
        </w:rPr>
      </w:pPr>
      <w:r w:rsidDel="00000000" w:rsidR="00000000" w:rsidRPr="00000000">
        <w:rPr>
          <w:sz w:val="26"/>
          <w:szCs w:val="26"/>
          <w:rtl w:val="0"/>
        </w:rPr>
        <w:tab/>
        <w:tab/>
        <w:tab/>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Statement of the problem: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important aspect which we must consider for the safe and effective use of metal oxides in biomedical applications is toxicity. The other important consideration for metal oxides being used for implants is their chemical inertness. Iron oxide (Fe</w:t>
      </w:r>
      <w:r w:rsidDel="00000000" w:rsidR="00000000" w:rsidRPr="00000000">
        <w:rPr>
          <w:rtl w:val="0"/>
        </w:rPr>
        <w:t xml:space="preserve">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tl w:val="0"/>
        </w:rPr>
        <w:t xml:space="preserve">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zinc oxide (ZnO), titanium oxide (TiO</w:t>
      </w:r>
      <w:r w:rsidDel="00000000" w:rsidR="00000000" w:rsidRPr="00000000">
        <w:rPr>
          <w:rtl w:val="0"/>
        </w:rPr>
        <w:t xml:space="preserve">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most commonly used metal oxides in biomedical applications. The NP of these metal oxides can be synthesized and modified with appropriate functional groups that allow them to bind with drugs, antibodies, and ligands of interest. The functionalization of metal oxides can be facilitated by noncovalent interactions (coordination or hydrogen bonding) between the ligands and the surface metal ions or hydroxyl groups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challenges in the production of metal oxides, among those are difficulty in scale up and high cost of production. For metal oxide NPs to be used as drug carriers, it is a big challenge to determine their drug-loading capacity. This is because part of the drugs is released before reaching the target cells due to unstable interaction between the drug molecules and the metal oxide NPs. The bioavailability and biocompatibility of metal oxides are important to avoid agglomeration in physiological condition and remain intact in the tissue for enough time to elicit a desired response. Taken together, these considerations are important for creating a useful metal oxide material in biomedical applications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Objectives of the study: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Mixed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etal oxide nanoparticles, </w:t>
      </w:r>
      <w:r w:rsidDel="00000000" w:rsidR="00000000" w:rsidRPr="00000000">
        <w:rPr>
          <w:rtl w:val="0"/>
        </w:rPr>
        <w:t xml:space="preserve">containing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Ni, Ti, Zn, CO, Cu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versatile platforms for biomedical  applications and therapeutic intervention.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Their use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applications, </w:t>
      </w:r>
      <w:r w:rsidDel="00000000" w:rsidR="00000000" w:rsidRPr="00000000">
        <w:rPr>
          <w:rtl w:val="0"/>
        </w:rPr>
        <w:t xml:space="preserve">commonly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‘nanomedicine’, seeks to deliver a new set of tools, devices and therapies for treatment of human disease</w:t>
      </w:r>
      <w:r w:rsidDel="00000000" w:rsidR="00000000" w:rsidRPr="00000000">
        <w:rPr>
          <w:rtl w:val="0"/>
        </w:rPr>
        <w:t xml:space="preserve">. Mixed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 oxide NPs possess some advantages such as high stability, simple preparation processes, easy engineering to the desired size, shape and porosity, no swelling variations, easy incorporation into hydrophobic and hydrophilic systems and easy functionalization by various molecules due to the negative charge of the surface, that make them a promising tool for biomedical application.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Synthesis of various mixed metal oxide </w:t>
      </w:r>
      <w:r w:rsidDel="00000000" w:rsidR="00000000" w:rsidRPr="00000000">
        <w:rPr>
          <w:rtl w:val="0"/>
        </w:rPr>
        <w:t xml:space="preserve">systems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various chemical </w:t>
      </w:r>
      <w:r w:rsidDel="00000000" w:rsidR="00000000" w:rsidRPr="00000000">
        <w:rPr>
          <w:rtl w:val="0"/>
        </w:rPr>
        <w:t xml:space="preserve">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sol-gel,</w:t>
      </w:r>
      <w:r w:rsidDel="00000000" w:rsidR="00000000" w:rsidRPr="00000000">
        <w:rPr>
          <w:rtl w:val="0"/>
        </w:rPr>
        <w:t xml:space="preserve">citrate gel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mechanochemical process, </w:t>
      </w:r>
      <w:r w:rsidDel="00000000" w:rsidR="00000000" w:rsidRPr="00000000">
        <w:rPr>
          <w:rtl w:val="0"/>
        </w:rPr>
        <w:t xml:space="preserve">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precipitation, hydrothermal, and </w:t>
      </w:r>
      <w:r w:rsidDel="00000000" w:rsidR="00000000" w:rsidRPr="00000000">
        <w:rPr>
          <w:rtl w:val="0"/>
        </w:rPr>
        <w:t xml:space="preserve">microwave assisted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will be undertaken.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prepared materials will be investigated </w:t>
      </w:r>
      <w:r w:rsidDel="00000000" w:rsidR="00000000" w:rsidRPr="00000000">
        <w:rPr>
          <w:sz w:val="26"/>
          <w:szCs w:val="26"/>
          <w:rtl w:val="0"/>
        </w:rPr>
        <w:t xml:space="preserve">by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various characterization techniques.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10) Hypothesis: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207.0000000000000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metal oxides can be modified by reducing them to the nanoscale.so as to enhance various physiological properties which can be implemented in biomedical </w:t>
      </w:r>
      <w:r w:rsidDel="00000000" w:rsidR="00000000" w:rsidRPr="00000000">
        <w:rPr>
          <w:sz w:val="26"/>
          <w:szCs w:val="26"/>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207.0000000000000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synthesized materials can be used for drug delivery </w:t>
      </w:r>
      <w:r w:rsidDel="00000000" w:rsidR="00000000" w:rsidRPr="00000000">
        <w:rPr>
          <w:sz w:val="26"/>
          <w:szCs w:val="26"/>
          <w:rtl w:val="0"/>
        </w:rPr>
        <w:t xml:space="preserve">in the human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body.</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207.0000000000000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They can be used as effective medicine for cancer treatment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207.0000000000000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materials can be also used as wound healing and antimicrobial </w:t>
      </w:r>
      <w:r w:rsidDel="00000000" w:rsidR="00000000" w:rsidRPr="00000000">
        <w:rPr>
          <w:sz w:val="26"/>
          <w:szCs w:val="26"/>
          <w:rtl w:val="0"/>
        </w:rPr>
        <w:t xml:space="preserve">agents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207.0000000000000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They may be also useful as photocatalysts in degradation of organic dyes, gas sensing materials, and catalysts in various reactions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142.00000000000003"/>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Methodology (experimental/theoretical work): </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76" w:right="0" w:hanging="207.0000000000000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Initially, metal oxides will be synthesized using some novel routes like sol-gel method,</w:t>
      </w:r>
      <w:r w:rsidDel="00000000" w:rsidR="00000000" w:rsidRPr="00000000">
        <w:rPr>
          <w:rtl w:val="0"/>
        </w:rPr>
        <w:t xml:space="preserve">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precipitation, hydrothermal, and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t xml:space="preserve">microwave assisted methods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which gives a good yields.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76" w:right="0" w:hanging="207.0000000000000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Once the materials are prepared by its suitable method, synthesized metal oxides nanoparticles will be characterized by advanced analytical techniques such as XRD, BET, surface area, pore volume, TGA, DTA, EDS, FT-IR, SEM, TEM, PEL, UV-DRS, Raman, Mössbauer and XPS etc.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firstLine="142.0000000000000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Attempts will be made to test them </w:t>
      </w:r>
      <w:r w:rsidDel="00000000" w:rsidR="00000000" w:rsidRPr="00000000">
        <w:rPr>
          <w:sz w:val="26"/>
          <w:szCs w:val="26"/>
          <w:rtl w:val="0"/>
        </w:rPr>
        <w:t xml:space="preserve">on biological tissues under study.</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Time schedule of proposed research work: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First Year</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44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this first phase, extensive literature </w:t>
      </w:r>
      <w:r w:rsidDel="00000000" w:rsidR="00000000" w:rsidRPr="00000000">
        <w:rPr>
          <w:sz w:val="26"/>
          <w:szCs w:val="26"/>
          <w:rtl w:val="0"/>
        </w:rPr>
        <w:t xml:space="preserve">surveys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will be carried out at various universities, national </w:t>
      </w:r>
      <w:r w:rsidDel="00000000" w:rsidR="00000000" w:rsidRPr="00000000">
        <w:rPr>
          <w:sz w:val="26"/>
          <w:szCs w:val="26"/>
          <w:rtl w:val="0"/>
        </w:rPr>
        <w:t xml:space="preserve">research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laboratories, and from Internet media. Along with this, transition metal doped mixed metal oxides will be synthesized </w:t>
      </w:r>
      <w:r w:rsidDel="00000000" w:rsidR="00000000" w:rsidRPr="00000000">
        <w:rPr>
          <w:sz w:val="26"/>
          <w:szCs w:val="26"/>
          <w:rtl w:val="0"/>
        </w:rPr>
        <w:t xml:space="preserve">by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novel routes like sol-gel method, </w:t>
      </w:r>
      <w:r w:rsidDel="00000000" w:rsidR="00000000" w:rsidRPr="00000000">
        <w:rPr>
          <w:sz w:val="26"/>
          <w:szCs w:val="26"/>
          <w:rtl w:val="0"/>
        </w:rPr>
        <w:t xml:space="preserve">citrate gel, auto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combustion, </w:t>
      </w:r>
      <w:r w:rsidDel="00000000" w:rsidR="00000000" w:rsidRPr="00000000">
        <w:rPr>
          <w:sz w:val="26"/>
          <w:szCs w:val="26"/>
          <w:rtl w:val="0"/>
        </w:rPr>
        <w:t xml:space="preserve">or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microwave-assisted methods.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Second year: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447"/>
        <w:jc w:val="both"/>
        <w:rPr>
          <w:sz w:val="26"/>
          <w:szCs w:val="26"/>
        </w:rPr>
      </w:pPr>
      <w:r w:rsidDel="00000000" w:rsidR="00000000" w:rsidRPr="00000000">
        <w:rPr>
          <w:sz w:val="26"/>
          <w:szCs w:val="26"/>
          <w:rtl w:val="0"/>
        </w:rPr>
        <w:t xml:space="preserve">In the second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phase, we intend to utilize the materials for different physico-chemical characterization using various techniques mentioned earlier which will enable us to study selectivity of certain compounds in </w:t>
      </w:r>
      <w:r w:rsidDel="00000000" w:rsidR="00000000" w:rsidRPr="00000000">
        <w:rPr>
          <w:sz w:val="26"/>
          <w:szCs w:val="26"/>
          <w:rtl w:val="0"/>
        </w:rPr>
        <w:t xml:space="preserve">applications.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Third year:</w:t>
      </w:r>
      <w:r w:rsidDel="00000000" w:rsidR="00000000" w:rsidRPr="00000000">
        <w:rPr>
          <w:rtl w:val="0"/>
        </w:rPr>
      </w:r>
    </w:p>
    <w:p w:rsidR="00000000" w:rsidDel="00000000" w:rsidP="00000000" w:rsidRDefault="00000000" w:rsidRPr="00000000" w14:paraId="00000061">
      <w:pPr>
        <w:tabs>
          <w:tab w:val="left" w:pos="720"/>
          <w:tab w:val="left" w:pos="1080"/>
        </w:tabs>
        <w:ind w:left="991" w:firstLine="0"/>
        <w:rPr>
          <w:sz w:val="26"/>
          <w:szCs w:val="26"/>
        </w:rPr>
      </w:pPr>
      <w:r w:rsidDel="00000000" w:rsidR="00000000" w:rsidRPr="00000000">
        <w:rPr>
          <w:sz w:val="26"/>
          <w:szCs w:val="26"/>
          <w:rtl w:val="0"/>
        </w:rPr>
        <w:t xml:space="preserve">         In this phase, after characterization, the compounds will be deployed for biomedical applications of commercial importance. The efficiency and utility of the materials will also be evaluated. From the comparison of results, conclusions will be drawn about the most suitable material for its applications. The work carried out will be presented at various national as well as international conferences / workshops / symposia / seminars, etc. The said research work will also be considered for publications in scopus indexed peer reviewed national and international journals.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222222"/>
          <w:highlight w:val="white"/>
        </w:rPr>
      </w:pP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1</w:t>
      </w: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  </w:t>
      </w:r>
      <w:hyperlink r:id="rId8">
        <w:r w:rsidDel="00000000" w:rsidR="00000000" w:rsidRPr="00000000">
          <w:rPr>
            <w:rFonts w:ascii="Roboto" w:cs="Roboto" w:eastAsia="Roboto" w:hAnsi="Roboto"/>
            <w:color w:val="222222"/>
            <w:highlight w:val="white"/>
            <w:rtl w:val="0"/>
          </w:rPr>
          <w:t xml:space="preserve">M. P. Nikolova</w:t>
        </w:r>
      </w:hyperlink>
      <w:r w:rsidDel="00000000" w:rsidR="00000000" w:rsidRPr="00000000">
        <w:rPr>
          <w:color w:val="222222"/>
          <w:rtl w:val="0"/>
        </w:rPr>
        <w:t xml:space="preserve"> </w:t>
      </w:r>
      <w:hyperlink r:id="rId9">
        <w:r w:rsidDel="00000000" w:rsidR="00000000" w:rsidRPr="00000000">
          <w:rPr>
            <w:rFonts w:ascii="Arial" w:cs="Arial" w:eastAsia="Arial" w:hAnsi="Arial"/>
            <w:color w:val="222222"/>
            <w:highlight w:val="white"/>
            <w:rtl w:val="0"/>
          </w:rPr>
          <w:t xml:space="preserve">Biomimetics (Basel).</w:t>
        </w:r>
      </w:hyperlink>
      <w:r w:rsidDel="00000000" w:rsidR="00000000" w:rsidRPr="00000000">
        <w:rPr>
          <w:rFonts w:ascii="Arial" w:cs="Arial" w:eastAsia="Arial" w:hAnsi="Arial"/>
          <w:color w:val="222222"/>
          <w:highlight w:val="white"/>
          <w:rtl w:val="0"/>
        </w:rPr>
        <w:t xml:space="preserve"> 2020 Jun; 5(2): 27.</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222222"/>
        </w:rPr>
      </w:pP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2].  </w:t>
      </w:r>
      <w:hyperlink r:id="rId10">
        <w:r w:rsidDel="00000000" w:rsidR="00000000" w:rsidRPr="00000000">
          <w:rPr>
            <w:rFonts w:ascii="Roboto" w:cs="Roboto" w:eastAsia="Roboto" w:hAnsi="Roboto"/>
            <w:color w:val="222222"/>
            <w:highlight w:val="white"/>
            <w:rtl w:val="0"/>
          </w:rPr>
          <w:t xml:space="preserve">J. W. Rasmussen</w:t>
        </w:r>
      </w:hyperlink>
      <w:r w:rsidDel="00000000" w:rsidR="00000000" w:rsidRPr="00000000">
        <w:rPr>
          <w:rFonts w:ascii="Roboto" w:cs="Roboto" w:eastAsia="Roboto" w:hAnsi="Roboto"/>
          <w:color w:val="222222"/>
          <w:highlight w:val="white"/>
          <w:rtl w:val="0"/>
        </w:rPr>
        <w:t xml:space="preserve"> </w:t>
      </w:r>
      <w:hyperlink r:id="rId11">
        <w:r w:rsidDel="00000000" w:rsidR="00000000" w:rsidRPr="00000000">
          <w:rPr>
            <w:rFonts w:ascii="Arial" w:cs="Arial" w:eastAsia="Arial" w:hAnsi="Arial"/>
            <w:color w:val="222222"/>
            <w:highlight w:val="white"/>
            <w:rtl w:val="0"/>
          </w:rPr>
          <w:t xml:space="preserve">Expert Opin Drug Deliv. 2010 Sep; 7(9): 1063–1077.</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2222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222222"/>
          <w:highlight w:val="white"/>
        </w:rPr>
      </w:pP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3].  </w:t>
      </w:r>
      <w:hyperlink r:id="rId12">
        <w:r w:rsidDel="00000000" w:rsidR="00000000" w:rsidRPr="00000000">
          <w:rPr>
            <w:rFonts w:ascii="Roboto" w:cs="Roboto" w:eastAsia="Roboto" w:hAnsi="Roboto"/>
            <w:color w:val="222222"/>
            <w:highlight w:val="white"/>
            <w:rtl w:val="0"/>
          </w:rPr>
          <w:t xml:space="preserve">A. Azam</w:t>
        </w:r>
      </w:hyperlink>
      <w:r w:rsidDel="00000000" w:rsidR="00000000" w:rsidRPr="00000000">
        <w:rPr>
          <w:color w:val="222222"/>
          <w:rtl w:val="0"/>
        </w:rPr>
        <w:t xml:space="preserve"> </w:t>
      </w:r>
      <w:hyperlink r:id="rId13">
        <w:r w:rsidDel="00000000" w:rsidR="00000000" w:rsidRPr="00000000">
          <w:rPr>
            <w:rFonts w:ascii="Arial" w:cs="Arial" w:eastAsia="Arial" w:hAnsi="Arial"/>
            <w:color w:val="222222"/>
            <w:highlight w:val="white"/>
            <w:rtl w:val="0"/>
          </w:rPr>
          <w:t xml:space="preserve">Int J Nanomedicine.</w:t>
        </w:r>
      </w:hyperlink>
      <w:r w:rsidDel="00000000" w:rsidR="00000000" w:rsidRPr="00000000">
        <w:rPr>
          <w:rFonts w:ascii="Arial" w:cs="Arial" w:eastAsia="Arial" w:hAnsi="Arial"/>
          <w:color w:val="222222"/>
          <w:highlight w:val="white"/>
          <w:rtl w:val="0"/>
        </w:rPr>
        <w:t xml:space="preserve"> 2012; 7: 6003–6009.</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Roboto" w:cs="Roboto" w:eastAsia="Roboto" w:hAnsi="Roboto"/>
          <w:color w:val="222222"/>
          <w:highlight w:val="white"/>
        </w:rPr>
      </w:pP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4]. </w:t>
      </w:r>
      <w:r w:rsidDel="00000000" w:rsidR="00000000" w:rsidRPr="00000000">
        <w:rPr>
          <w:color w:val="222222"/>
          <w:rtl w:val="0"/>
        </w:rPr>
        <w:t xml:space="preserve"> </w:t>
      </w:r>
      <w:hyperlink r:id="rId14">
        <w:r w:rsidDel="00000000" w:rsidR="00000000" w:rsidRPr="00000000">
          <w:rPr>
            <w:rFonts w:ascii="Roboto" w:cs="Roboto" w:eastAsia="Roboto" w:hAnsi="Roboto"/>
            <w:color w:val="222222"/>
            <w:highlight w:val="white"/>
            <w:rtl w:val="0"/>
          </w:rPr>
          <w:t xml:space="preserve">S. Stankic</w:t>
        </w:r>
      </w:hyperlink>
      <w:r w:rsidDel="00000000" w:rsidR="00000000" w:rsidRPr="00000000">
        <w:rPr>
          <w:color w:val="222222"/>
          <w:rtl w:val="0"/>
        </w:rPr>
        <w:t xml:space="preserve"> </w:t>
      </w:r>
      <w:r w:rsidDel="00000000" w:rsidR="00000000" w:rsidRPr="00000000">
        <w:rPr>
          <w:rFonts w:ascii="Roboto" w:cs="Roboto" w:eastAsia="Roboto" w:hAnsi="Roboto"/>
          <w:color w:val="222222"/>
          <w:rtl w:val="0"/>
        </w:rPr>
        <w:t xml:space="preserve">J Nanobiotechnology</w:t>
      </w:r>
      <w:r w:rsidDel="00000000" w:rsidR="00000000" w:rsidRPr="00000000">
        <w:rPr>
          <w:rFonts w:ascii="Roboto" w:cs="Roboto" w:eastAsia="Roboto" w:hAnsi="Roboto"/>
          <w:color w:val="222222"/>
          <w:highlight w:val="white"/>
          <w:rtl w:val="0"/>
        </w:rPr>
        <w:t xml:space="preserve">. 2016 Oct 24;14(1):73.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Roboto" w:cs="Roboto" w:eastAsia="Roboto" w:hAnsi="Roboto"/>
          <w:color w:val="222222"/>
          <w:highlight w:val="white"/>
        </w:rPr>
      </w:pP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5]</w:t>
      </w:r>
      <w:r w:rsidDel="00000000" w:rsidR="00000000" w:rsidRPr="00000000">
        <w:rPr>
          <w:color w:val="222222"/>
          <w:rtl w:val="0"/>
        </w:rPr>
        <w:t xml:space="preserve">. </w:t>
      </w:r>
      <w:hyperlink r:id="rId15">
        <w:r w:rsidDel="00000000" w:rsidR="00000000" w:rsidRPr="00000000">
          <w:rPr>
            <w:rFonts w:ascii="Roboto" w:cs="Roboto" w:eastAsia="Roboto" w:hAnsi="Roboto"/>
            <w:color w:val="222222"/>
            <w:highlight w:val="white"/>
            <w:rtl w:val="0"/>
          </w:rPr>
          <w:t xml:space="preserve">K. Kannan</w:t>
        </w:r>
      </w:hyperlink>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color w:val="222222"/>
          <w:highlight w:val="white"/>
          <w:rtl w:val="0"/>
        </w:rPr>
        <w:t xml:space="preserve">, </w:t>
      </w:r>
      <w:hyperlink r:id="rId16">
        <w:r w:rsidDel="00000000" w:rsidR="00000000" w:rsidRPr="00000000">
          <w:rPr>
            <w:rFonts w:ascii="Roboto" w:cs="Roboto" w:eastAsia="Roboto" w:hAnsi="Roboto"/>
            <w:color w:val="222222"/>
            <w:highlight w:val="white"/>
            <w:rtl w:val="0"/>
          </w:rPr>
          <w:t xml:space="preserve">D. Radhika</w:t>
        </w:r>
      </w:hyperlink>
      <w:r w:rsidDel="00000000" w:rsidR="00000000" w:rsidRPr="00000000">
        <w:rPr>
          <w:color w:val="222222"/>
          <w:rtl w:val="0"/>
        </w:rPr>
        <w:t xml:space="preserve"> .</w:t>
      </w:r>
      <w:r w:rsidDel="00000000" w:rsidR="00000000" w:rsidRPr="00000000">
        <w:rPr>
          <w:rFonts w:ascii="Roboto" w:cs="Roboto" w:eastAsia="Roboto" w:hAnsi="Roboto"/>
          <w:color w:val="222222"/>
          <w:rtl w:val="0"/>
        </w:rPr>
        <w:t xml:space="preserve">Adv Colloid Interface Sci</w:t>
      </w:r>
      <w:r w:rsidDel="00000000" w:rsidR="00000000" w:rsidRPr="00000000">
        <w:rPr>
          <w:rFonts w:ascii="Roboto" w:cs="Roboto" w:eastAsia="Roboto" w:hAnsi="Roboto"/>
          <w:color w:val="222222"/>
          <w:highlight w:val="white"/>
          <w:rtl w:val="0"/>
        </w:rPr>
        <w:t xml:space="preserve"> 2020 Jul;281:102178.</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Roboto" w:cs="Roboto" w:eastAsia="Roboto" w:hAnsi="Roboto"/>
          <w:color w:val="222222"/>
          <w:highlight w:val="white"/>
        </w:rPr>
      </w:pP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6]. </w:t>
      </w:r>
      <w:hyperlink r:id="rId17">
        <w:r w:rsidDel="00000000" w:rsidR="00000000" w:rsidRPr="00000000">
          <w:rPr>
            <w:rFonts w:ascii="Roboto" w:cs="Roboto" w:eastAsia="Roboto" w:hAnsi="Roboto"/>
            <w:color w:val="222222"/>
            <w:highlight w:val="white"/>
            <w:rtl w:val="0"/>
          </w:rPr>
          <w:t xml:space="preserve">H. Sharma</w:t>
        </w:r>
      </w:hyperlink>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color w:val="222222"/>
          <w:highlight w:val="white"/>
          <w:rtl w:val="0"/>
        </w:rPr>
        <w:t xml:space="preserve">, </w:t>
      </w:r>
      <w:hyperlink r:id="rId18">
        <w:r w:rsidDel="00000000" w:rsidR="00000000" w:rsidRPr="00000000">
          <w:rPr>
            <w:rFonts w:ascii="Roboto" w:cs="Roboto" w:eastAsia="Roboto" w:hAnsi="Roboto"/>
            <w:color w:val="222222"/>
            <w:highlight w:val="white"/>
            <w:rtl w:val="0"/>
          </w:rPr>
          <w:t xml:space="preserve">K. Kumar</w:t>
        </w:r>
      </w:hyperlink>
      <w:r w:rsidDel="00000000" w:rsidR="00000000" w:rsidRPr="00000000">
        <w:rPr>
          <w:color w:val="222222"/>
          <w:rtl w:val="0"/>
        </w:rPr>
        <w:t xml:space="preserve">. </w:t>
      </w:r>
      <w:r w:rsidDel="00000000" w:rsidR="00000000" w:rsidRPr="00000000">
        <w:rPr>
          <w:rFonts w:ascii="Roboto" w:cs="Roboto" w:eastAsia="Roboto" w:hAnsi="Roboto"/>
          <w:color w:val="222222"/>
          <w:rtl w:val="0"/>
        </w:rPr>
        <w:t xml:space="preserve">Artif Cells Nanomed Biotechnol </w:t>
      </w:r>
      <w:r w:rsidDel="00000000" w:rsidR="00000000" w:rsidRPr="00000000">
        <w:rPr>
          <w:rFonts w:ascii="Roboto" w:cs="Roboto" w:eastAsia="Roboto" w:hAnsi="Roboto"/>
          <w:color w:val="222222"/>
          <w:highlight w:val="white"/>
          <w:rtl w:val="0"/>
        </w:rPr>
        <w:t xml:space="preserve">2016;44(2):672-9</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222222"/>
          <w:highlight w:val="white"/>
        </w:rPr>
      </w:pP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7]. </w:t>
      </w:r>
      <w:r w:rsidDel="00000000" w:rsidR="00000000" w:rsidRPr="00000000">
        <w:rPr>
          <w:rFonts w:ascii="Arial" w:cs="Arial" w:eastAsia="Arial" w:hAnsi="Arial"/>
          <w:color w:val="222222"/>
          <w:highlight w:val="white"/>
          <w:rtl w:val="0"/>
        </w:rPr>
        <w:t xml:space="preserve">K.R.B Singh </w:t>
      </w:r>
      <w:hyperlink r:id="rId19">
        <w:r w:rsidDel="00000000" w:rsidR="00000000" w:rsidRPr="00000000">
          <w:rPr>
            <w:rFonts w:ascii="Arial" w:cs="Arial" w:eastAsia="Arial" w:hAnsi="Arial"/>
            <w:i w:val="1"/>
            <w:color w:val="222222"/>
            <w:highlight w:val="white"/>
            <w:rtl w:val="0"/>
          </w:rPr>
          <w:t xml:space="preserve">RSC Adv.</w:t>
        </w:r>
      </w:hyperlink>
      <w:r w:rsidDel="00000000" w:rsidR="00000000" w:rsidRPr="00000000">
        <w:rPr>
          <w:rFonts w:ascii="Arial" w:cs="Arial" w:eastAsia="Arial" w:hAnsi="Arial"/>
          <w:color w:val="222222"/>
          <w:highlight w:val="white"/>
          <w:rtl w:val="0"/>
        </w:rPr>
        <w:t xml:space="preserve">, 2021, 11, 24722-24746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222222"/>
          <w:highlight w:val="white"/>
        </w:rPr>
      </w:pP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8]. </w:t>
      </w:r>
      <w:r w:rsidDel="00000000" w:rsidR="00000000" w:rsidRPr="00000000">
        <w:rPr>
          <w:color w:val="222222"/>
          <w:highlight w:val="white"/>
          <w:rtl w:val="0"/>
        </w:rPr>
        <w:t xml:space="preserve"> </w:t>
      </w:r>
      <w:hyperlink r:id="rId20">
        <w:r w:rsidDel="00000000" w:rsidR="00000000" w:rsidRPr="00000000">
          <w:rPr>
            <w:color w:val="222222"/>
            <w:highlight w:val="white"/>
            <w:rtl w:val="0"/>
          </w:rPr>
          <w:t xml:space="preserve">Ficai, Denisa</w:t>
        </w:r>
      </w:hyperlink>
      <w:r w:rsidDel="00000000" w:rsidR="00000000" w:rsidRPr="00000000">
        <w:rPr>
          <w:color w:val="222222"/>
          <w:rtl w:val="0"/>
        </w:rPr>
        <w:t xml:space="preserve">  </w:t>
      </w:r>
      <w:r w:rsidDel="00000000" w:rsidR="00000000" w:rsidRPr="00000000">
        <w:rPr>
          <w:color w:val="222222"/>
          <w:highlight w:val="white"/>
          <w:rtl w:val="0"/>
        </w:rPr>
        <w:t xml:space="preserve"> </w:t>
      </w:r>
      <w:hyperlink r:id="rId21">
        <w:r w:rsidDel="00000000" w:rsidR="00000000" w:rsidRPr="00000000">
          <w:rPr>
            <w:color w:val="222222"/>
            <w:highlight w:val="white"/>
            <w:rtl w:val="0"/>
          </w:rPr>
          <w:t xml:space="preserve">Curr Pros</w:t>
        </w:r>
      </w:hyperlink>
      <w:r w:rsidDel="00000000" w:rsidR="00000000" w:rsidRPr="00000000">
        <w:rPr>
          <w:color w:val="222222"/>
          <w:highlight w:val="white"/>
          <w:rtl w:val="0"/>
        </w:rPr>
        <w:t xml:space="preserve">,  11, 2, 2014, pp. 139-149(11)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222222"/>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222222"/>
        </w:rPr>
      </w:pP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9]. </w:t>
      </w:r>
      <w:r w:rsidDel="00000000" w:rsidR="00000000" w:rsidRPr="00000000">
        <w:rPr>
          <w:rFonts w:ascii="Arial" w:cs="Arial" w:eastAsia="Arial" w:hAnsi="Arial"/>
          <w:color w:val="222222"/>
          <w:rtl w:val="0"/>
        </w:rPr>
        <w:t xml:space="preserve">R.</w:t>
      </w:r>
      <w:hyperlink r:id="rId22">
        <w:r w:rsidDel="00000000" w:rsidR="00000000" w:rsidRPr="00000000">
          <w:rPr>
            <w:rFonts w:ascii="Arial" w:cs="Arial" w:eastAsia="Arial" w:hAnsi="Arial"/>
            <w:color w:val="222222"/>
            <w:rtl w:val="0"/>
          </w:rPr>
          <w:t xml:space="preserve">Augustine,</w:t>
        </w:r>
      </w:hyperlink>
      <w:hyperlink r:id="rId23">
        <w:r w:rsidDel="00000000" w:rsidR="00000000" w:rsidRPr="00000000">
          <w:rPr>
            <w:rFonts w:ascii="Arial" w:cs="Arial" w:eastAsia="Arial" w:hAnsi="Arial"/>
            <w:color w:val="222222"/>
            <w:rtl w:val="0"/>
          </w:rPr>
          <w:t xml:space="preserve"> AlHasan</w:t>
        </w:r>
      </w:hyperlink>
      <w:r w:rsidDel="00000000" w:rsidR="00000000" w:rsidRPr="00000000">
        <w:rPr>
          <w:color w:val="222222"/>
          <w:rtl w:val="0"/>
        </w:rPr>
        <w:t xml:space="preserve"> </w:t>
      </w:r>
      <w:hyperlink r:id="rId24">
        <w:r w:rsidDel="00000000" w:rsidR="00000000" w:rsidRPr="00000000">
          <w:rPr>
            <w:rFonts w:ascii="Arial" w:cs="Arial" w:eastAsia="Arial" w:hAnsi="Arial"/>
            <w:color w:val="222222"/>
            <w:rtl w:val="0"/>
          </w:rPr>
          <w:t xml:space="preserve">Jor.Drug Deli. Sci and Tech</w:t>
        </w:r>
      </w:hyperlink>
      <w:r w:rsidDel="00000000" w:rsidR="00000000" w:rsidRPr="00000000">
        <w:rPr>
          <w:rFonts w:ascii="Arial" w:cs="Arial" w:eastAsia="Arial" w:hAnsi="Arial"/>
          <w:color w:val="222222"/>
          <w:rtl w:val="0"/>
        </w:rPr>
        <w:t xml:space="preserve"> 56, Part A, 2020, 101516</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0"/>
          <w:smallCaps w:val="0"/>
          <w:strike w:val="0"/>
          <w:color w:val="222222"/>
          <w:shd w:fill="auto" w:val="clear"/>
          <w:vertAlign w:val="baseline"/>
        </w:rPr>
      </w:pPr>
      <w:r w:rsidDel="00000000" w:rsidR="00000000" w:rsidRPr="00000000">
        <w:rPr>
          <w:color w:val="222222"/>
          <w:rtl w:val="0"/>
        </w:rPr>
        <w:t xml:space="preserve">[</w:t>
      </w:r>
      <w:r w:rsidDel="00000000" w:rsidR="00000000" w:rsidRPr="00000000">
        <w:rPr>
          <w:i w:val="0"/>
          <w:smallCaps w:val="0"/>
          <w:strike w:val="0"/>
          <w:color w:val="222222"/>
          <w:shd w:fill="auto" w:val="clear"/>
          <w:vertAlign w:val="baseline"/>
          <w:rtl w:val="0"/>
        </w:rPr>
        <w:t xml:space="preserve">10]</w:t>
      </w:r>
      <w:r w:rsidDel="00000000" w:rsidR="00000000" w:rsidRPr="00000000">
        <w:rPr>
          <w:color w:val="222222"/>
          <w:rtl w:val="0"/>
        </w:rPr>
        <w:t xml:space="preserve">.</w:t>
      </w:r>
      <w:r w:rsidDel="00000000" w:rsidR="00000000" w:rsidRPr="00000000">
        <w:rPr>
          <w:rFonts w:ascii="Roboto" w:cs="Roboto" w:eastAsia="Roboto" w:hAnsi="Roboto"/>
          <w:color w:val="222222"/>
          <w:shd w:fill="f7f8fa" w:val="clear"/>
          <w:rtl w:val="0"/>
        </w:rPr>
        <w:t xml:space="preserve"> K. Gold, B. Slay,  Advanced Therapeutic 1  2018 </w:t>
      </w:r>
      <w:r w:rsidDel="00000000" w:rsidR="00000000" w:rsidRPr="00000000">
        <w:rPr>
          <w:rFonts w:ascii="Arial" w:cs="Arial" w:eastAsia="Arial" w:hAnsi="Arial"/>
          <w:color w:val="222222"/>
          <w:highlight w:val="white"/>
          <w:rtl w:val="0"/>
        </w:rPr>
        <w:t xml:space="preserve">1700033</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Mrs. Swati D. Wakade  </w:t>
        <w:tab/>
        <w:tab/>
        <w:tab/>
        <w:tab/>
        <w:tab/>
        <w:t xml:space="preserve">            Dr. V.T.Vader</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Research Student                  </w:t>
        <w:tab/>
        <w:tab/>
        <w:tab/>
        <w:tab/>
        <w:t xml:space="preserve"> Research Guide</w:t>
      </w:r>
      <w:r w:rsidDel="00000000" w:rsidR="00000000" w:rsidRPr="00000000">
        <w:rPr>
          <w:rtl w:val="0"/>
        </w:rPr>
      </w:r>
    </w:p>
    <w:sectPr>
      <w:footerReference r:id="rId25" w:type="default"/>
      <w:pgSz w:h="16840" w:w="11907" w:orient="portrait"/>
      <w:pgMar w:bottom="1134" w:top="1134" w:left="1418" w:right="1134" w:header="289"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629" w:right="0" w:hanging="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360" w:lineRule="auto"/>
      <w:ind w:left="629"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1317" w:hanging="360"/>
      </w:pPr>
      <w:rPr>
        <w:rFonts w:ascii="Noto Sans Symbols" w:cs="Noto Sans Symbols" w:eastAsia="Noto Sans Symbols" w:hAnsi="Noto Sans Symbols"/>
      </w:rPr>
    </w:lvl>
    <w:lvl w:ilvl="1">
      <w:start w:val="1"/>
      <w:numFmt w:val="bullet"/>
      <w:lvlText w:val="o"/>
      <w:lvlJc w:val="left"/>
      <w:pPr>
        <w:ind w:left="-597" w:hanging="360"/>
      </w:pPr>
      <w:rPr>
        <w:rFonts w:ascii="Courier New" w:cs="Courier New" w:eastAsia="Courier New" w:hAnsi="Courier New"/>
      </w:rPr>
    </w:lvl>
    <w:lvl w:ilvl="2">
      <w:start w:val="1"/>
      <w:numFmt w:val="bullet"/>
      <w:lvlText w:val="▪"/>
      <w:lvlJc w:val="left"/>
      <w:pPr>
        <w:ind w:left="123" w:hanging="360"/>
      </w:pPr>
      <w:rPr>
        <w:rFonts w:ascii="Noto Sans Symbols" w:cs="Noto Sans Symbols" w:eastAsia="Noto Sans Symbols" w:hAnsi="Noto Sans Symbols"/>
      </w:rPr>
    </w:lvl>
    <w:lvl w:ilvl="3">
      <w:start w:val="1"/>
      <w:numFmt w:val="bullet"/>
      <w:lvlText w:val="●"/>
      <w:lvlJc w:val="left"/>
      <w:pPr>
        <w:ind w:left="843" w:hanging="360"/>
      </w:pPr>
      <w:rPr>
        <w:rFonts w:ascii="Noto Sans Symbols" w:cs="Noto Sans Symbols" w:eastAsia="Noto Sans Symbols" w:hAnsi="Noto Sans Symbols"/>
      </w:rPr>
    </w:lvl>
    <w:lvl w:ilvl="4">
      <w:start w:val="1"/>
      <w:numFmt w:val="bullet"/>
      <w:lvlText w:val="o"/>
      <w:lvlJc w:val="left"/>
      <w:pPr>
        <w:ind w:left="1563" w:hanging="360"/>
      </w:pPr>
      <w:rPr>
        <w:rFonts w:ascii="Courier New" w:cs="Courier New" w:eastAsia="Courier New" w:hAnsi="Courier New"/>
      </w:rPr>
    </w:lvl>
    <w:lvl w:ilvl="5">
      <w:start w:val="1"/>
      <w:numFmt w:val="bullet"/>
      <w:lvlText w:val="▪"/>
      <w:lvlJc w:val="left"/>
      <w:pPr>
        <w:ind w:left="2283" w:hanging="360"/>
      </w:pPr>
      <w:rPr>
        <w:rFonts w:ascii="Noto Sans Symbols" w:cs="Noto Sans Symbols" w:eastAsia="Noto Sans Symbols" w:hAnsi="Noto Sans Symbols"/>
      </w:rPr>
    </w:lvl>
    <w:lvl w:ilvl="6">
      <w:start w:val="1"/>
      <w:numFmt w:val="bullet"/>
      <w:lvlText w:val="●"/>
      <w:lvlJc w:val="left"/>
      <w:pPr>
        <w:ind w:left="3003" w:hanging="360"/>
      </w:pPr>
      <w:rPr>
        <w:rFonts w:ascii="Noto Sans Symbols" w:cs="Noto Sans Symbols" w:eastAsia="Noto Sans Symbols" w:hAnsi="Noto Sans Symbols"/>
      </w:rPr>
    </w:lvl>
    <w:lvl w:ilvl="7">
      <w:start w:val="1"/>
      <w:numFmt w:val="bullet"/>
      <w:lvlText w:val="o"/>
      <w:lvlJc w:val="left"/>
      <w:pPr>
        <w:ind w:left="3723" w:hanging="360"/>
      </w:pPr>
      <w:rPr>
        <w:rFonts w:ascii="Courier New" w:cs="Courier New" w:eastAsia="Courier New" w:hAnsi="Courier New"/>
      </w:rPr>
    </w:lvl>
    <w:lvl w:ilvl="8">
      <w:start w:val="1"/>
      <w:numFmt w:val="bullet"/>
      <w:lvlText w:val="▪"/>
      <w:lvlJc w:val="left"/>
      <w:pPr>
        <w:ind w:left="4443" w:hanging="360"/>
      </w:pPr>
      <w:rPr>
        <w:rFonts w:ascii="Noto Sans Symbols" w:cs="Noto Sans Symbols" w:eastAsia="Noto Sans Symbols" w:hAnsi="Noto Sans Symbols"/>
      </w:rPr>
    </w:lvl>
  </w:abstractNum>
  <w:abstractNum w:abstractNumId="3">
    <w:lvl w:ilvl="0">
      <w:start w:val="1"/>
      <w:numFmt w:val="bullet"/>
      <w:lvlText w:val="●"/>
      <w:lvlJc w:val="left"/>
      <w:pPr>
        <w:ind w:left="12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5">
    <w:lvl w:ilvl="0">
      <w:start w:val="1"/>
      <w:numFmt w:val="decimal"/>
      <w:lvlText w:val="%1)"/>
      <w:lvlJc w:val="left"/>
      <w:pPr>
        <w:ind w:left="450" w:hanging="360"/>
      </w:pPr>
      <w:rPr>
        <w:b w:val="1"/>
        <w:sz w:val="24"/>
        <w:szCs w:val="24"/>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 w:val="left" w:pos="1080"/>
        </w:tabs>
        <w:spacing w:line="360" w:lineRule="auto"/>
        <w:ind w:left="629" w:hanging="5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tyle0" w:default="1">
    <w:name w:val="Normal"/>
    <w:next w:val="style4097"/>
    <w:qFormat w:val="1"/>
    <w:pPr>
      <w:tabs>
        <w:tab w:val="left" w:leader="none" w:pos="720"/>
        <w:tab w:val="left" w:leader="none" w:pos="1080"/>
      </w:tabs>
      <w:suppressAutoHyphens w:val="1"/>
      <w:spacing w:line="360" w:lineRule="auto"/>
      <w:ind w:left="629" w:leftChars="37" w:hanging="540"/>
      <w:jc w:val="both"/>
      <w:textDirection w:val="btLr"/>
      <w:textAlignment w:val="top"/>
      <w:outlineLvl w:val="0"/>
    </w:pPr>
    <w:rPr>
      <w:position w:val="-1"/>
      <w:sz w:val="24"/>
      <w:szCs w:val="24"/>
    </w:rPr>
  </w:style>
  <w:style w:type="paragraph" w:styleId="style1">
    <w:name w:val="heading 1"/>
    <w:basedOn w:val="style4097"/>
    <w:next w:val="style4097"/>
    <w:pPr>
      <w:keepNext w:val="1"/>
      <w:keepLines w:val="1"/>
      <w:spacing w:after="120" w:before="480"/>
      <w:outlineLvl w:val="0"/>
    </w:pPr>
    <w:rPr>
      <w:b w:val="1"/>
      <w:sz w:val="48"/>
      <w:szCs w:val="48"/>
    </w:rPr>
  </w:style>
  <w:style w:type="paragraph" w:styleId="style2">
    <w:name w:val="heading 2"/>
    <w:basedOn w:val="style4097"/>
    <w:next w:val="style4097"/>
    <w:pPr>
      <w:keepNext w:val="1"/>
      <w:keepLines w:val="1"/>
      <w:spacing w:after="80" w:before="360"/>
      <w:outlineLvl w:val="1"/>
    </w:pPr>
    <w:rPr>
      <w:b w:val="1"/>
      <w:sz w:val="36"/>
      <w:szCs w:val="36"/>
    </w:rPr>
  </w:style>
  <w:style w:type="paragraph" w:styleId="style3">
    <w:name w:val="heading 3"/>
    <w:basedOn w:val="style4097"/>
    <w:next w:val="style4097"/>
    <w:pPr>
      <w:keepNext w:val="1"/>
      <w:keepLines w:val="1"/>
      <w:spacing w:after="80" w:before="280"/>
      <w:outlineLvl w:val="2"/>
    </w:pPr>
    <w:rPr>
      <w:b w:val="1"/>
      <w:sz w:val="28"/>
      <w:szCs w:val="28"/>
    </w:rPr>
  </w:style>
  <w:style w:type="paragraph" w:styleId="style4">
    <w:name w:val="heading 4"/>
    <w:basedOn w:val="style4097"/>
    <w:next w:val="style4097"/>
    <w:pPr>
      <w:keepNext w:val="1"/>
      <w:keepLines w:val="1"/>
      <w:spacing w:after="40" w:before="240"/>
      <w:outlineLvl w:val="3"/>
    </w:pPr>
    <w:rPr>
      <w:b w:val="1"/>
    </w:rPr>
  </w:style>
  <w:style w:type="paragraph" w:styleId="style5">
    <w:name w:val="heading 5"/>
    <w:basedOn w:val="style4097"/>
    <w:next w:val="style4097"/>
    <w:pPr>
      <w:keepNext w:val="1"/>
      <w:keepLines w:val="1"/>
      <w:spacing w:after="40" w:before="220"/>
      <w:outlineLvl w:val="4"/>
    </w:pPr>
    <w:rPr>
      <w:b w:val="1"/>
      <w:sz w:val="22"/>
      <w:szCs w:val="22"/>
    </w:rPr>
  </w:style>
  <w:style w:type="paragraph" w:styleId="style6">
    <w:name w:val="heading 6"/>
    <w:basedOn w:val="style4097"/>
    <w:next w:val="style4097"/>
    <w:pPr>
      <w:keepNext w:val="1"/>
      <w:keepLines w:val="1"/>
      <w:spacing w:after="40" w:before="200"/>
      <w:outlineLvl w:val="5"/>
    </w:pPr>
    <w:rPr>
      <w:b w:val="1"/>
      <w:sz w:val="20"/>
      <w:szCs w:val="20"/>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4097" w:customStyle="1">
    <w:name w:val="Normal1"/>
    <w:next w:val="style4097"/>
    <w:pPr/>
    <w:rPr>
      <w:sz w:val="24"/>
      <w:szCs w:val="24"/>
    </w:rPr>
  </w:style>
  <w:style w:type="paragraph" w:styleId="style62">
    <w:name w:val="Title"/>
    <w:basedOn w:val="style4097"/>
    <w:next w:val="style4097"/>
    <w:qFormat w:val="1"/>
    <w:pPr>
      <w:keepNext w:val="1"/>
      <w:keepLines w:val="1"/>
      <w:spacing w:after="120" w:before="480"/>
    </w:pPr>
    <w:rPr>
      <w:b w:val="1"/>
      <w:sz w:val="72"/>
      <w:szCs w:val="72"/>
    </w:rPr>
  </w:style>
  <w:style w:type="paragraph" w:styleId="style179">
    <w:name w:val="List Paragraph"/>
    <w:basedOn w:val="style0"/>
    <w:next w:val="style179"/>
    <w:qFormat w:val="1"/>
    <w:pPr>
      <w:ind w:left="720"/>
      <w:contextualSpacing w:val="1"/>
    </w:pPr>
    <w:rPr/>
  </w:style>
  <w:style w:type="paragraph" w:styleId="style157">
    <w:name w:val="No Spacing"/>
    <w:next w:val="style157"/>
    <w:qFormat w:val="1"/>
    <w:pPr>
      <w:suppressAutoHyphens w:val="1"/>
      <w:spacing w:line="1" w:lineRule="atLeast"/>
      <w:ind w:left="-1" w:leftChars="-1" w:hanging="1" w:hangingChars="1"/>
      <w:textDirection w:val="btLr"/>
      <w:textAlignment w:val="top"/>
      <w:outlineLvl w:val="0"/>
    </w:pPr>
    <w:rPr>
      <w:position w:val="-1"/>
      <w:sz w:val="24"/>
      <w:szCs w:val="24"/>
    </w:rPr>
  </w:style>
  <w:style w:type="character" w:styleId="style87">
    <w:name w:val="Strong"/>
    <w:next w:val="style87"/>
    <w:qFormat w:val="1"/>
    <w:rPr>
      <w:b w:val="1"/>
      <w:bCs w:val="1"/>
      <w:w w:val="100"/>
      <w:position w:val="-1"/>
      <w:effect w:val="none"/>
      <w:vertAlign w:val="baseline"/>
      <w:cs w:val="0"/>
      <w:em w:val="none"/>
    </w:rPr>
  </w:style>
  <w:style w:type="paragraph" w:styleId="style31">
    <w:name w:val="header"/>
    <w:basedOn w:val="style0"/>
    <w:next w:val="style31"/>
    <w:qFormat w:val="1"/>
    <w:pPr/>
  </w:style>
  <w:style w:type="character" w:styleId="style4098" w:customStyle="1">
    <w:name w:val="Header Char_53a7e415-7d5f-4642-9902-e9b68543bad6"/>
    <w:next w:val="style4098"/>
    <w:qFormat w:val="1"/>
    <w:rPr>
      <w:rFonts w:ascii="Times New Roman" w:cs="Times New Roman" w:eastAsia="Times New Roman" w:hAnsi="Times New Roman"/>
      <w:w w:val="100"/>
      <w:position w:val="-1"/>
      <w:sz w:val="24"/>
      <w:szCs w:val="24"/>
      <w:effect w:val="none"/>
      <w:vertAlign w:val="baseline"/>
      <w:cs w:val="0"/>
      <w:em w:val="none"/>
    </w:rPr>
  </w:style>
  <w:style w:type="paragraph" w:styleId="style32">
    <w:name w:val="footer"/>
    <w:basedOn w:val="style0"/>
    <w:next w:val="style32"/>
    <w:uiPriority w:val="99"/>
    <w:qFormat w:val="1"/>
    <w:pPr/>
  </w:style>
  <w:style w:type="character" w:styleId="style4099" w:customStyle="1">
    <w:name w:val="Footer Char_a3a00018-c053-4385-9880-b506c68358c8"/>
    <w:next w:val="style4099"/>
    <w:uiPriority w:val="99"/>
    <w:qFormat w:val="1"/>
    <w:rPr>
      <w:rFonts w:ascii="Times New Roman" w:cs="Times New Roman" w:eastAsia="Times New Roman" w:hAnsi="Times New Roman"/>
      <w:w w:val="100"/>
      <w:position w:val="-1"/>
      <w:sz w:val="24"/>
      <w:szCs w:val="24"/>
      <w:effect w:val="none"/>
      <w:vertAlign w:val="baseline"/>
      <w:cs w:val="0"/>
      <w:em w:val="none"/>
    </w:rPr>
  </w:style>
  <w:style w:type="paragraph" w:styleId="style153">
    <w:name w:val="Balloon Text"/>
    <w:basedOn w:val="style0"/>
    <w:next w:val="style153"/>
    <w:qFormat w:val="1"/>
    <w:pPr/>
    <w:rPr>
      <w:rFonts w:ascii="Tahoma" w:cs="Tahoma" w:hAnsi="Tahoma"/>
      <w:sz w:val="16"/>
      <w:szCs w:val="16"/>
    </w:rPr>
  </w:style>
  <w:style w:type="character" w:styleId="style4100" w:customStyle="1">
    <w:name w:val="Balloon Text Char"/>
    <w:next w:val="style4100"/>
    <w:qFormat w:val="1"/>
    <w:rPr>
      <w:rFonts w:ascii="Tahoma" w:cs="Tahoma" w:eastAsia="Times New Roman" w:hAnsi="Tahoma"/>
      <w:w w:val="100"/>
      <w:position w:val="-1"/>
      <w:sz w:val="16"/>
      <w:szCs w:val="16"/>
      <w:effect w:val="none"/>
      <w:vertAlign w:val="baseline"/>
      <w:cs w:val="0"/>
      <w:em w:val="none"/>
    </w:rPr>
  </w:style>
  <w:style w:type="paragraph" w:styleId="style74">
    <w:name w:val="Subtitle"/>
    <w:basedOn w:val="style0"/>
    <w:next w:val="style0"/>
    <w:pPr>
      <w:keepNext w:val="1"/>
      <w:keepLines w:val="1"/>
      <w:spacing w:after="80" w:before="360"/>
    </w:pPr>
    <w:rPr>
      <w:rFonts w:ascii="Georgia" w:cs="Georgia" w:eastAsia="Georgia" w:hAnsi="Georgia"/>
      <w:i w:val="1"/>
      <w:color w:val="666666"/>
      <w:sz w:val="48"/>
      <w:szCs w:val="48"/>
    </w:rPr>
  </w:style>
  <w:style w:type="table" w:styleId="style154">
    <w:name w:val="Table Grid"/>
    <w:basedOn w:val="style105"/>
    <w:next w:val="style154"/>
    <w:pP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tcBorders/>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gentaconnect.com/search;jsessionid=dol27t58e4r7i.x-ic-live-01?option2=author&amp;value2=Ficai,+Denisa" TargetMode="External"/><Relationship Id="rId22" Type="http://schemas.openxmlformats.org/officeDocument/2006/relationships/hyperlink" Target="https://www.sciencedirect.com/science/article/abs/pii/S1773224719315308#!" TargetMode="External"/><Relationship Id="rId21" Type="http://schemas.openxmlformats.org/officeDocument/2006/relationships/hyperlink" Target="https://www.ingentaconnect.com/content/ben/cp;jsessionid=dol27t58e4r7i.x-ic-live-01" TargetMode="External"/><Relationship Id="rId24" Type="http://schemas.openxmlformats.org/officeDocument/2006/relationships/hyperlink" Target="https://www.sciencedirect.com/journal/journal-of-drug-delivery-science-and-technology" TargetMode="External"/><Relationship Id="rId23" Type="http://schemas.openxmlformats.org/officeDocument/2006/relationships/hyperlink" Target="https://www.sciencedirect.com/science/article/abs/pii/S17732247193153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345077/#"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ubmed.ncbi.nlm.nih.gov/?term=Nikolova+MP&amp;cauthor_id=32521669" TargetMode="External"/><Relationship Id="rId11" Type="http://schemas.openxmlformats.org/officeDocument/2006/relationships/hyperlink" Target="https://www.ncbi.nlm.nih.gov/entrez/eutils/elink.fcgi?dbfrom=pubmed&amp;retmode=ref&amp;cmd=prlinks&amp;id=20716019" TargetMode="External"/><Relationship Id="rId10" Type="http://schemas.openxmlformats.org/officeDocument/2006/relationships/hyperlink" Target="https://pubmed.ncbi.nlm.nih.gov/?term=Rasmussen+JW&amp;cauthor_id=20716019" TargetMode="External"/><Relationship Id="rId13" Type="http://schemas.openxmlformats.org/officeDocument/2006/relationships/hyperlink" Target="https://www.ncbi.nlm.nih.gov/pmc/articles/PMC3519005/#" TargetMode="External"/><Relationship Id="rId12" Type="http://schemas.openxmlformats.org/officeDocument/2006/relationships/hyperlink" Target="https://pubmed.ncbi.nlm.nih.gov/?term=Azam+A&amp;cauthor_id=23233805" TargetMode="External"/><Relationship Id="rId15" Type="http://schemas.openxmlformats.org/officeDocument/2006/relationships/hyperlink" Target="https://pubmed.ncbi.nlm.nih.gov/?term=Kannan+K&amp;cauthor_id=32470668" TargetMode="External"/><Relationship Id="rId14" Type="http://schemas.openxmlformats.org/officeDocument/2006/relationships/hyperlink" Target="https://jnanobiotechnology.biomedcentral.com/articles/10.1186/s12951-016-0225-6#auth-Slavica-Stankic" TargetMode="External"/><Relationship Id="rId17" Type="http://schemas.openxmlformats.org/officeDocument/2006/relationships/hyperlink" Target="https://pubmed.ncbi.nlm.nih.gov/?term=Sharma+H&amp;cauthor_id=25406734" TargetMode="External"/><Relationship Id="rId16" Type="http://schemas.openxmlformats.org/officeDocument/2006/relationships/hyperlink" Target="https://pubmed.ncbi.nlm.nih.gov/?term=Radhika+D&amp;cauthor_id=32470668" TargetMode="External"/><Relationship Id="rId19" Type="http://schemas.openxmlformats.org/officeDocument/2006/relationships/hyperlink" Target="https://doi.org/10.1039/2046-2069/2011" TargetMode="External"/><Relationship Id="rId18" Type="http://schemas.openxmlformats.org/officeDocument/2006/relationships/hyperlink" Target="https://pubmed.ncbi.nlm.nih.gov/?term=Kumar+K&amp;cauthor_id=254067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eKSprnKDR4LKdRIycSu1a21VPA==">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2022-02-22T06:04:00Z</dcterms:created>
  <dc:creator>admin</dc:creator>
</cp:coreProperties>
</file>

<file path=docProps/custom.xml><?xml version="1.0" encoding="utf-8"?>
<Properties xmlns="http://schemas.openxmlformats.org/officeDocument/2006/custom-properties" xmlns:vt="http://schemas.openxmlformats.org/officeDocument/2006/docPropsVTypes"/>
</file>